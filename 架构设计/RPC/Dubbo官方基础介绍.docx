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DA" w:rsidRPr="008566DA" w:rsidRDefault="008566DA" w:rsidP="008566DA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r w:rsidRPr="008566DA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背景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hyperlink r:id="rId6" w:anchor="UserGuide-zh-%E8%83%8C%E6%99%AF" w:history="1">
        <w:r w:rsidRPr="008566DA">
          <w:rPr>
            <w:rFonts w:ascii="Arial" w:eastAsia="宋体" w:hAnsi="Arial" w:cs="Arial"/>
            <w:color w:val="8F4E0B"/>
            <w:kern w:val="0"/>
            <w:sz w:val="20"/>
            <w:szCs w:val="20"/>
          </w:rPr>
          <w:t>#</w:t>
        </w:r>
      </w:hyperlink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53150" cy="1845945"/>
            <wp:effectExtent l="0" t="0" r="0" b="1905"/>
            <wp:docPr id="4" name="图片 4" descr="http://dubbo.io/dubbo-architecture-roadmap.jpg-version=1&amp;modificationDate=133114366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ubbo.io/dubbo-architecture-roadmap.jpg-version=1&amp;modificationDate=1331143666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DA" w:rsidRPr="008566DA" w:rsidRDefault="008566DA" w:rsidP="008566DA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单一应用架构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当网站流量很小时，只需一个应用，将所有功能都部署在一起，以减少部署节点和成本。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此时，用于简化增删改查工作量的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数据访问框架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(ORM)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是关键。</w:t>
      </w:r>
    </w:p>
    <w:p w:rsidR="008566DA" w:rsidRPr="008566DA" w:rsidRDefault="008566DA" w:rsidP="008566DA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垂直应用架构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当访问量逐渐增大，单一应用增加机器带来的加速度越来越小，将应用拆成互不相干的几个应用，以提升效率。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此时，用于加速前端页面开发的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Web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框架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(MVC)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是关键。</w:t>
      </w:r>
    </w:p>
    <w:p w:rsidR="008566DA" w:rsidRPr="008566DA" w:rsidRDefault="008566DA" w:rsidP="008566DA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分布式服务架构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当垂直应用越来越多，应用之间交互不可避免，将核心业务抽取出来，作为独立的服务，逐渐形成稳定的服务中心，使前端应用能更快速的响应多变的市场需求。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此时，用于提高业务复用及整合的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分布式服务框架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(RPC)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是关键。</w:t>
      </w:r>
    </w:p>
    <w:p w:rsidR="008566DA" w:rsidRPr="008566DA" w:rsidRDefault="008566DA" w:rsidP="008566DA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流动计算架构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当服务越来越多，容量的评估，小服务资源的浪费等问题逐渐显现，此时需增加一个调度中心基于访问压力实时管理集群容量，提高集群利用率。</w:t>
      </w:r>
    </w:p>
    <w:p w:rsidR="008566DA" w:rsidRPr="008566DA" w:rsidRDefault="008566DA" w:rsidP="008566DA">
      <w:pPr>
        <w:widowControl/>
        <w:numPr>
          <w:ilvl w:val="1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此时，用于提高机器利用率的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资源调度和治理中心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(SOA)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是关键。</w:t>
      </w:r>
    </w:p>
    <w:p w:rsidR="008566DA" w:rsidRPr="008566DA" w:rsidRDefault="008566DA" w:rsidP="008566DA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0" w:name="UserGuide-zh-%E9%9C%80%E6%B1%82"/>
      <w:bookmarkEnd w:id="0"/>
      <w:r w:rsidRPr="008566DA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需求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hyperlink r:id="rId8" w:anchor="UserGuide-zh-%E9%9C%80%E6%B1%82" w:history="1">
        <w:r w:rsidRPr="008566DA">
          <w:rPr>
            <w:rFonts w:ascii="Arial" w:eastAsia="宋体" w:hAnsi="Arial" w:cs="Arial"/>
            <w:color w:val="8F4E0B"/>
            <w:kern w:val="0"/>
            <w:sz w:val="20"/>
            <w:szCs w:val="20"/>
          </w:rPr>
          <w:t>#</w:t>
        </w:r>
      </w:hyperlink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219825" cy="3554186"/>
            <wp:effectExtent l="0" t="0" r="0" b="8255"/>
            <wp:docPr id="3" name="图片 3" descr="http://dubbo.io/dubbo-service-governance.jpg-version=1&amp;modificationDate=133188761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ubbo.io/dubbo-service-governance.jpg-version=1&amp;modificationDate=13318876140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5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在大规模服务化之前，应用可能只是通过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RMI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Hessian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等工具，简单的暴露和引用远程服务，通过配置服务的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地址进行调用，通过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F5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等硬件进行负载均衡。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(1) 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当服务越来越多时，服务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URL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配置管理变得非常困难，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F5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硬件负载均衡器的单点压力也越来越大。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此时需要一个服务注册中心，动态的注册和发现服务，使服务的位置透明。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并通过在消费方获取服务提供方地址列表，实现软负载均衡和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Failover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，降低对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F5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硬件负载均衡器的依赖，也能减少部分成本。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(2) 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当进一步发展，服务间依赖关系变得错踪复杂，甚至分不清哪个应用要在哪个应用之前启动，架构师都不能完整的描述应用的架构关系。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这时，需要自动画出应用间的依赖关系图，以帮助架构师理清理关系。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(3) 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接着，服务的调用量越来越大，服务的容量问题就暴露出来，这个服务需要多少机器支撑？什么时候该加机器？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为了解决这些问题，第一步，要将服务现在每天的调用量，响应时间，都统计出来，作为容量规划的参考指标。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以上是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Dubbo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最基本的几个需求，更多服务治理问题参见：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0" w:history="1">
        <w:r w:rsidRPr="008566DA">
          <w:rPr>
            <w:rFonts w:ascii="Arial" w:eastAsia="宋体" w:hAnsi="Arial" w:cs="Arial"/>
            <w:color w:val="8F4E0B"/>
            <w:kern w:val="0"/>
            <w:sz w:val="20"/>
            <w:szCs w:val="20"/>
          </w:rPr>
          <w:t>http://code.alibabatech.com/blog/experience_1402/service-governance-process.html</w:t>
        </w:r>
      </w:hyperlink>
    </w:p>
    <w:p w:rsidR="008566DA" w:rsidRPr="008566DA" w:rsidRDefault="008566DA" w:rsidP="008566DA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1" w:name="UserGuide-zh-%E6%9E%B6%E6%9E%84"/>
      <w:bookmarkEnd w:id="1"/>
      <w:r w:rsidRPr="008566DA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架构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(</w:t>
      </w:r>
      <w:hyperlink r:id="rId11" w:anchor="UserGuide-zh-%E6%9E%B6%E6%9E%84" w:history="1">
        <w:r w:rsidRPr="008566DA">
          <w:rPr>
            <w:rFonts w:ascii="Arial" w:eastAsia="宋体" w:hAnsi="Arial" w:cs="Arial"/>
            <w:color w:val="8F4E0B"/>
            <w:kern w:val="0"/>
            <w:sz w:val="20"/>
            <w:szCs w:val="20"/>
          </w:rPr>
          <w:t>#</w:t>
        </w:r>
      </w:hyperlink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2" w:name="_GoBack"/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86250" cy="2857500"/>
            <wp:effectExtent l="0" t="0" r="0" b="0"/>
            <wp:docPr id="2" name="图片 2" descr="http://dubbo.io/dubbo-architecture.jpg-version=1&amp;modificationDate=133089287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ubbo.io/dubbo-architecture.jpg-version=1&amp;modificationDate=13308928700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节点角色说明：</w:t>
      </w:r>
    </w:p>
    <w:p w:rsidR="008566DA" w:rsidRPr="008566DA" w:rsidRDefault="008566DA" w:rsidP="008566DA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Provider: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暴露服务的服务提供方。</w:t>
      </w:r>
    </w:p>
    <w:p w:rsidR="008566DA" w:rsidRPr="008566DA" w:rsidRDefault="008566DA" w:rsidP="008566DA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Consumer: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调用远程服务的服务消费方。</w:t>
      </w:r>
    </w:p>
    <w:p w:rsidR="008566DA" w:rsidRPr="008566DA" w:rsidRDefault="008566DA" w:rsidP="008566DA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Registry: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服务注册与发现的注册中心。</w:t>
      </w:r>
    </w:p>
    <w:p w:rsidR="008566DA" w:rsidRPr="008566DA" w:rsidRDefault="008566DA" w:rsidP="008566DA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Monitor: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统计服务的调用次调和调用时间的监控中心。</w:t>
      </w:r>
    </w:p>
    <w:p w:rsidR="008566DA" w:rsidRPr="008566DA" w:rsidRDefault="008566DA" w:rsidP="008566DA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Container: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服务运行容器。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调用关系说明：</w:t>
      </w:r>
    </w:p>
    <w:p w:rsidR="008566DA" w:rsidRPr="008566DA" w:rsidRDefault="008566DA" w:rsidP="008566DA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0. 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服务容器负责启动，加载，运行服务提供者。</w:t>
      </w:r>
    </w:p>
    <w:p w:rsidR="008566DA" w:rsidRPr="008566DA" w:rsidRDefault="008566DA" w:rsidP="008566DA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1. 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服务提供者在启动时，向注册中心注册自己提供的服务。</w:t>
      </w:r>
    </w:p>
    <w:p w:rsidR="008566DA" w:rsidRPr="008566DA" w:rsidRDefault="008566DA" w:rsidP="008566DA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2. 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服务消费者在启动时，向注册中心订阅自己所需的服务。</w:t>
      </w:r>
    </w:p>
    <w:p w:rsidR="008566DA" w:rsidRPr="008566DA" w:rsidRDefault="008566DA" w:rsidP="008566DA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3. 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注册中心返回服务提供者地址列表给消费者，如果有变更，注册中心将基于长连接推送变更数据给消费者。</w:t>
      </w:r>
    </w:p>
    <w:p w:rsidR="008566DA" w:rsidRPr="008566DA" w:rsidRDefault="008566DA" w:rsidP="008566DA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4. 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服务消费者，从提供者地址列表中，基于软负载均衡算法，选一台提供者进行调用，如果调用失败，再选另一台调用。</w:t>
      </w:r>
    </w:p>
    <w:p w:rsidR="008566DA" w:rsidRPr="008566DA" w:rsidRDefault="008566DA" w:rsidP="008566DA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5. 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服务消费者和提供者，在内存中累计调用次数和调用时间，定时每分钟发送一次统计数据到监控中心。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(1) 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连通性：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注册中心负责服务地址的注册与查找，相当于目录服务，服务提供者和消费者只在启动时与注册中心交互，注册中心不转发请求，压力较小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监控中心负责统计各服务调用次数，调用时间等，统计先在内存汇总后每分钟一次发送到监控中心服务器，并以报表展示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服务提供者向注册中心注册其提供的服务，并汇报调用时间到监控中心，此时间不包含网络开销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服务消费者向注册中心获取服务提供者地址列表，并根据负载算法直接调用提供者，同时汇报调用时间到监控中心，此时间包含网络开销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注册中心，服务提供者，服务消费者三者之间均为长连接，监控中心除外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注册中心通过长连接感知服务提供者的存在，服务提供者宕机，注册中心将立即推送事件通知消费者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注册中心和监控中心全部宕机，不影响已运行的提供者和消费者，消费者在本地缓存了提供者列表</w:t>
      </w:r>
    </w:p>
    <w:p w:rsidR="008566DA" w:rsidRPr="008566DA" w:rsidRDefault="008566DA" w:rsidP="008566DA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注册中心和监控中心都是可选的，服务消费者可以直连服务提供者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(2) 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健状性：</w:t>
      </w:r>
    </w:p>
    <w:p w:rsidR="008566DA" w:rsidRPr="008566DA" w:rsidRDefault="008566DA" w:rsidP="008566DA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监控中心宕掉不影响使用，只是丢失部分采样数据</w:t>
      </w:r>
    </w:p>
    <w:p w:rsidR="008566DA" w:rsidRPr="008566DA" w:rsidRDefault="008566DA" w:rsidP="008566DA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数据库宕掉后，注册中心仍能通过缓存提供服务列表查询，但不能注册新服务</w:t>
      </w:r>
    </w:p>
    <w:p w:rsidR="008566DA" w:rsidRPr="008566DA" w:rsidRDefault="008566DA" w:rsidP="008566DA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注册中心对等集群，任意一台宕掉后，将自动切换到另一台</w:t>
      </w:r>
    </w:p>
    <w:p w:rsidR="008566DA" w:rsidRPr="008566DA" w:rsidRDefault="008566DA" w:rsidP="008566DA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注册中心全部宕掉后，服务提供者和服务消费者仍能通过本地缓存通讯</w:t>
      </w:r>
    </w:p>
    <w:p w:rsidR="008566DA" w:rsidRPr="008566DA" w:rsidRDefault="008566DA" w:rsidP="008566DA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服务提供者无状态，任意一台宕掉后，不影响使用</w:t>
      </w:r>
    </w:p>
    <w:p w:rsidR="008566DA" w:rsidRPr="008566DA" w:rsidRDefault="008566DA" w:rsidP="008566DA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服务提供者全部宕掉后，服务消费者应用将无法使用，并无限次重连等待服务提供者恢复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(3) 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伸缩性：</w:t>
      </w:r>
    </w:p>
    <w:p w:rsidR="008566DA" w:rsidRPr="008566DA" w:rsidRDefault="008566DA" w:rsidP="008566DA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注册中心为对等集群，可动态增加机器部署实例，所有客户端将自动发现新的注册中心</w:t>
      </w:r>
    </w:p>
    <w:p w:rsidR="008566DA" w:rsidRPr="008566DA" w:rsidRDefault="008566DA" w:rsidP="008566DA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服务提供者无状态，可动态增加机器部署实例，注册中心将推送新的服务提供者信息给消费者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(4) </w:t>
      </w: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升级性：</w:t>
      </w:r>
    </w:p>
    <w:p w:rsidR="008566DA" w:rsidRPr="008566DA" w:rsidRDefault="008566DA" w:rsidP="008566DA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当服务集群规模进一步扩大，带动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IT</w:t>
      </w:r>
      <w:r w:rsidRPr="008566DA">
        <w:rPr>
          <w:rFonts w:ascii="Arial" w:eastAsia="宋体" w:hAnsi="Arial" w:cs="Arial"/>
          <w:color w:val="000000"/>
          <w:kern w:val="0"/>
          <w:sz w:val="20"/>
          <w:szCs w:val="20"/>
        </w:rPr>
        <w:t>治理结构进一步升级，需要实现动态部署，进行流动计算，现有分布式服务架构不会带来阻力：</w:t>
      </w:r>
    </w:p>
    <w:p w:rsidR="008566DA" w:rsidRPr="008566DA" w:rsidRDefault="008566DA" w:rsidP="008566DA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15000" cy="3810000"/>
            <wp:effectExtent l="0" t="0" r="0" b="0"/>
            <wp:docPr id="1" name="图片 1" descr="http://dubbo.io/dubbo-architecture-future.jpg-version=1&amp;modificationDate=1329978098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ubbo.io/dubbo-architecture-future.jpg-version=1&amp;modificationDate=1329978098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DA" w:rsidRPr="008566DA" w:rsidRDefault="008566DA" w:rsidP="008566D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Deployer:</w:t>
      </w:r>
      <w:del w:id="3" w:author="Unknown"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 </w:delText>
        </w:r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自动部署服务的本地代理。</w:delText>
        </w:r>
      </w:del>
    </w:p>
    <w:p w:rsidR="008566DA" w:rsidRPr="008566DA" w:rsidRDefault="008566DA" w:rsidP="008566D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Repository:</w:t>
      </w:r>
      <w:del w:id="4" w:author="Unknown"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 </w:delText>
        </w:r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仓库用于存储服务应用发布包。</w:delText>
        </w:r>
      </w:del>
    </w:p>
    <w:p w:rsidR="008566DA" w:rsidRPr="008566DA" w:rsidRDefault="008566DA" w:rsidP="008566D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Scheduler:</w:t>
      </w:r>
      <w:del w:id="5" w:author="Unknown"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 </w:delText>
        </w:r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调度中心基于访问压力自动增减服务提供者。</w:delText>
        </w:r>
      </w:del>
    </w:p>
    <w:p w:rsidR="008566DA" w:rsidRPr="008566DA" w:rsidRDefault="008566DA" w:rsidP="008566DA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66D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Admin:</w:t>
      </w:r>
      <w:del w:id="6" w:author="Unknown"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 </w:delText>
        </w:r>
        <w:r w:rsidRPr="008566DA">
          <w:rPr>
            <w:rFonts w:ascii="Arial" w:eastAsia="宋体" w:hAnsi="Arial" w:cs="Arial"/>
            <w:color w:val="000000"/>
            <w:kern w:val="0"/>
            <w:sz w:val="20"/>
            <w:szCs w:val="20"/>
          </w:rPr>
          <w:delText>统一管理控制台。</w:delText>
        </w:r>
      </w:del>
    </w:p>
    <w:p w:rsidR="007B5B2D" w:rsidRDefault="007B5B2D"/>
    <w:sectPr w:rsidR="007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60C"/>
    <w:multiLevelType w:val="multilevel"/>
    <w:tmpl w:val="DB9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2650C6"/>
    <w:multiLevelType w:val="multilevel"/>
    <w:tmpl w:val="1D90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0A162C"/>
    <w:multiLevelType w:val="multilevel"/>
    <w:tmpl w:val="B7A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335C75"/>
    <w:multiLevelType w:val="multilevel"/>
    <w:tmpl w:val="66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0F5426"/>
    <w:multiLevelType w:val="multilevel"/>
    <w:tmpl w:val="FFB6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2C7201"/>
    <w:multiLevelType w:val="multilevel"/>
    <w:tmpl w:val="DD42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6A5406"/>
    <w:multiLevelType w:val="multilevel"/>
    <w:tmpl w:val="87B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2D2706"/>
    <w:multiLevelType w:val="multilevel"/>
    <w:tmpl w:val="956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E9"/>
    <w:rsid w:val="00021C2B"/>
    <w:rsid w:val="00045443"/>
    <w:rsid w:val="000C5A8A"/>
    <w:rsid w:val="000D144F"/>
    <w:rsid w:val="00101102"/>
    <w:rsid w:val="0014559A"/>
    <w:rsid w:val="00165CF4"/>
    <w:rsid w:val="0020117F"/>
    <w:rsid w:val="00226C90"/>
    <w:rsid w:val="002F0C76"/>
    <w:rsid w:val="00310417"/>
    <w:rsid w:val="00322CBC"/>
    <w:rsid w:val="00335299"/>
    <w:rsid w:val="00344778"/>
    <w:rsid w:val="003626A5"/>
    <w:rsid w:val="003911A2"/>
    <w:rsid w:val="00414162"/>
    <w:rsid w:val="004423DC"/>
    <w:rsid w:val="004628D2"/>
    <w:rsid w:val="00507D25"/>
    <w:rsid w:val="00543B55"/>
    <w:rsid w:val="005A24A1"/>
    <w:rsid w:val="005B03B7"/>
    <w:rsid w:val="006170BD"/>
    <w:rsid w:val="0062343D"/>
    <w:rsid w:val="00646C45"/>
    <w:rsid w:val="0067742D"/>
    <w:rsid w:val="00683E9B"/>
    <w:rsid w:val="006C42A8"/>
    <w:rsid w:val="007149FE"/>
    <w:rsid w:val="007448B5"/>
    <w:rsid w:val="007A699B"/>
    <w:rsid w:val="007B5B2D"/>
    <w:rsid w:val="007C00A0"/>
    <w:rsid w:val="007F197A"/>
    <w:rsid w:val="0080693C"/>
    <w:rsid w:val="008566DA"/>
    <w:rsid w:val="00883D11"/>
    <w:rsid w:val="008B08EF"/>
    <w:rsid w:val="008B3517"/>
    <w:rsid w:val="00990C46"/>
    <w:rsid w:val="009C0077"/>
    <w:rsid w:val="009E1196"/>
    <w:rsid w:val="00A00A22"/>
    <w:rsid w:val="00A061DD"/>
    <w:rsid w:val="00A263CD"/>
    <w:rsid w:val="00A87DAE"/>
    <w:rsid w:val="00AD078B"/>
    <w:rsid w:val="00B06EDB"/>
    <w:rsid w:val="00B16EF5"/>
    <w:rsid w:val="00B335A9"/>
    <w:rsid w:val="00BF0933"/>
    <w:rsid w:val="00C811A2"/>
    <w:rsid w:val="00CD0F3A"/>
    <w:rsid w:val="00CE07F9"/>
    <w:rsid w:val="00CE55F3"/>
    <w:rsid w:val="00CF00D7"/>
    <w:rsid w:val="00D0413D"/>
    <w:rsid w:val="00D20179"/>
    <w:rsid w:val="00D46C5F"/>
    <w:rsid w:val="00DE40F4"/>
    <w:rsid w:val="00E20564"/>
    <w:rsid w:val="00E47EAC"/>
    <w:rsid w:val="00EB57F5"/>
    <w:rsid w:val="00EB63F3"/>
    <w:rsid w:val="00F07083"/>
    <w:rsid w:val="00F47493"/>
    <w:rsid w:val="00F5084B"/>
    <w:rsid w:val="00F758B5"/>
    <w:rsid w:val="00F83D55"/>
    <w:rsid w:val="00FC0359"/>
    <w:rsid w:val="00FC3FE9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566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566D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6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66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66DA"/>
  </w:style>
  <w:style w:type="paragraph" w:styleId="a5">
    <w:name w:val="Balloon Text"/>
    <w:basedOn w:val="a"/>
    <w:link w:val="Char"/>
    <w:uiPriority w:val="99"/>
    <w:semiHidden/>
    <w:unhideWhenUsed/>
    <w:rsid w:val="008566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66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566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566D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6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66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66DA"/>
  </w:style>
  <w:style w:type="paragraph" w:styleId="a5">
    <w:name w:val="Balloon Text"/>
    <w:basedOn w:val="a"/>
    <w:link w:val="Char"/>
    <w:uiPriority w:val="99"/>
    <w:semiHidden/>
    <w:unhideWhenUsed/>
    <w:rsid w:val="008566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6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bbo.io/User+Guide-zh.htm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ubbo.io/User+Guide-zh.htm" TargetMode="External"/><Relationship Id="rId11" Type="http://schemas.openxmlformats.org/officeDocument/2006/relationships/hyperlink" Target="http://dubbo.io/User+Guide-zh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if(confirm(%27http://code.alibabatech.com/blog/experience_1402/service-governance-process.html%20%20\n\nThis%20file%20was%20not%20retrieved%20by%20Teleport%20Ultra,%20because%20it%20is%20addressed%20on%20a%20domain%20or%20path%20outside%20the%20boundaries%20set%20for%20its%20Starting%20Address.%20%20\n\nDo%20you%20want%20to%20open%20it%20from%20the%20server?%27))window.location=%27http://code.alibabatech.com/blog/experience_1402/service-governance-process.html%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2017-07-13T02:19:00Z</dcterms:created>
  <dcterms:modified xsi:type="dcterms:W3CDTF">2017-07-13T02:20:00Z</dcterms:modified>
</cp:coreProperties>
</file>